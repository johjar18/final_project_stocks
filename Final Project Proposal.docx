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7523" w14:textId="7A639763" w:rsidR="00A53B56" w:rsidRDefault="00A53B56" w:rsidP="00A53B56">
      <w:pPr>
        <w:rPr>
          <w:ins w:id="0" w:author="Jaren Johnson" w:date="2018-04-11T21:17:00Z"/>
          <w:szCs w:val="24"/>
        </w:rPr>
      </w:pPr>
      <w:r w:rsidRPr="007C7807">
        <w:rPr>
          <w:szCs w:val="24"/>
        </w:rPr>
        <w:t>For my final project, I would like to</w:t>
      </w:r>
      <w:r w:rsidR="007C7807" w:rsidRPr="007C7807">
        <w:rPr>
          <w:szCs w:val="24"/>
        </w:rPr>
        <w:t xml:space="preserve"> use web</w:t>
      </w:r>
      <w:r w:rsidRPr="007C7807">
        <w:rPr>
          <w:szCs w:val="24"/>
        </w:rPr>
        <w:t xml:space="preserve"> crawl</w:t>
      </w:r>
      <w:r w:rsidR="007C7807" w:rsidRPr="007C7807">
        <w:rPr>
          <w:szCs w:val="24"/>
        </w:rPr>
        <w:t>ing for</w:t>
      </w:r>
      <w:r w:rsidRPr="007C7807">
        <w:rPr>
          <w:szCs w:val="24"/>
        </w:rPr>
        <w:t xml:space="preserve"> a website that I use </w:t>
      </w:r>
      <w:r w:rsidR="007C7807" w:rsidRPr="007C7807">
        <w:rPr>
          <w:szCs w:val="24"/>
        </w:rPr>
        <w:t xml:space="preserve">to discover </w:t>
      </w:r>
      <w:del w:id="1" w:author="Jaren Johnson" w:date="2018-04-11T20:42:00Z">
        <w:r w:rsidR="007C7807" w:rsidRPr="007C7807" w:rsidDel="007505CF">
          <w:rPr>
            <w:szCs w:val="24"/>
          </w:rPr>
          <w:delText xml:space="preserve">news </w:delText>
        </w:r>
      </w:del>
      <w:ins w:id="2" w:author="Jaren Johnson" w:date="2018-04-11T20:43:00Z">
        <w:r w:rsidR="007505CF">
          <w:rPr>
            <w:szCs w:val="24"/>
          </w:rPr>
          <w:t>information about stocks</w:t>
        </w:r>
      </w:ins>
      <w:del w:id="3" w:author="Jaren Johnson" w:date="2018-04-11T20:43:00Z">
        <w:r w:rsidR="007C7807" w:rsidRPr="007C7807" w:rsidDel="007505CF">
          <w:rPr>
            <w:szCs w:val="24"/>
          </w:rPr>
          <w:delText>topics</w:delText>
        </w:r>
      </w:del>
      <w:r w:rsidR="007C7807" w:rsidRPr="007C7807">
        <w:rPr>
          <w:szCs w:val="24"/>
        </w:rPr>
        <w:t xml:space="preserve"> </w:t>
      </w:r>
      <w:r w:rsidRPr="007C7807">
        <w:rPr>
          <w:szCs w:val="24"/>
        </w:rPr>
        <w:t>every day- Yahoo</w:t>
      </w:r>
      <w:ins w:id="4" w:author="Jaren Johnson" w:date="2018-04-11T20:43:00Z">
        <w:r w:rsidR="007505CF">
          <w:rPr>
            <w:szCs w:val="24"/>
          </w:rPr>
          <w:t xml:space="preserve"> Finance</w:t>
        </w:r>
      </w:ins>
      <w:r w:rsidRPr="007C7807">
        <w:rPr>
          <w:szCs w:val="24"/>
        </w:rPr>
        <w:t xml:space="preserve">! </w:t>
      </w:r>
      <w:ins w:id="5" w:author="Jaren Johnson" w:date="2018-04-11T20:43:00Z">
        <w:r w:rsidR="007505CF">
          <w:rPr>
            <w:szCs w:val="24"/>
          </w:rPr>
          <w:t xml:space="preserve">Users will be </w:t>
        </w:r>
      </w:ins>
      <w:ins w:id="6" w:author="Jaren Johnson" w:date="2018-04-11T20:44:00Z">
        <w:r w:rsidR="007505CF">
          <w:rPr>
            <w:szCs w:val="24"/>
          </w:rPr>
          <w:t>prompted to enter a stock symbol at the beginning of the program, which will return a query with information about the stock’s current price,</w:t>
        </w:r>
      </w:ins>
      <w:del w:id="7" w:author="Jaren Johnson" w:date="2018-04-11T20:43:00Z">
        <w:r w:rsidRPr="007C7807" w:rsidDel="007505CF">
          <w:rPr>
            <w:szCs w:val="24"/>
          </w:rPr>
          <w:delText xml:space="preserve">Considering that we’ve never used the site before and I intend to crawl each </w:delText>
        </w:r>
        <w:r w:rsidR="007C7807" w:rsidRPr="007C7807" w:rsidDel="007505CF">
          <w:rPr>
            <w:szCs w:val="24"/>
          </w:rPr>
          <w:delText xml:space="preserve">of the five </w:delText>
        </w:r>
        <w:r w:rsidRPr="007C7807" w:rsidDel="007505CF">
          <w:rPr>
            <w:szCs w:val="24"/>
          </w:rPr>
          <w:delText>headline</w:delText>
        </w:r>
        <w:r w:rsidR="007C7807" w:rsidRPr="007C7807" w:rsidDel="007505CF">
          <w:rPr>
            <w:szCs w:val="24"/>
          </w:rPr>
          <w:delText xml:space="preserve">s posted on the top of the page in order </w:delText>
        </w:r>
        <w:r w:rsidRPr="007C7807" w:rsidDel="007505CF">
          <w:rPr>
            <w:szCs w:val="24"/>
          </w:rPr>
          <w:delText xml:space="preserve">to determine which category the story falls under, I have assigned this a challenge score of 8. The initial URL that I will be using is </w:delText>
        </w:r>
        <w:r w:rsidR="00AE3B74" w:rsidDel="007505CF">
          <w:fldChar w:fldCharType="begin"/>
        </w:r>
        <w:r w:rsidR="00AE3B74" w:rsidDel="007505CF">
          <w:delInstrText xml:space="preserve"> HYPERLINK "https://www.yahoo.com/" </w:delInstrText>
        </w:r>
        <w:r w:rsidR="00AE3B74" w:rsidDel="007505CF">
          <w:fldChar w:fldCharType="separate"/>
        </w:r>
        <w:r w:rsidRPr="007C7807" w:rsidDel="007505CF">
          <w:rPr>
            <w:rStyle w:val="Hyperlink"/>
            <w:szCs w:val="24"/>
          </w:rPr>
          <w:delText>https://www.yahoo.com/</w:delText>
        </w:r>
        <w:r w:rsidR="00AE3B74" w:rsidDel="007505CF">
          <w:rPr>
            <w:rStyle w:val="Hyperlink"/>
            <w:szCs w:val="24"/>
          </w:rPr>
          <w:fldChar w:fldCharType="end"/>
        </w:r>
        <w:r w:rsidRPr="007C7807" w:rsidDel="007505CF">
          <w:rPr>
            <w:szCs w:val="24"/>
          </w:rPr>
          <w:delText>. From there, I will be writing code to crawl e</w:delText>
        </w:r>
        <w:r w:rsidR="007C7807" w:rsidRPr="007C7807" w:rsidDel="007505CF">
          <w:rPr>
            <w:szCs w:val="24"/>
          </w:rPr>
          <w:delText>ach of the five headline</w:delText>
        </w:r>
        <w:r w:rsidR="007C7807" w:rsidDel="007505CF">
          <w:rPr>
            <w:szCs w:val="24"/>
          </w:rPr>
          <w:delText xml:space="preserve"> story pages </w:delText>
        </w:r>
        <w:r w:rsidR="007C7807" w:rsidRPr="007C7807" w:rsidDel="007505CF">
          <w:rPr>
            <w:szCs w:val="24"/>
          </w:rPr>
          <w:delText xml:space="preserve">as well as the </w:delText>
        </w:r>
        <w:r w:rsidR="004822A9" w:rsidRPr="007C7807" w:rsidDel="007505CF">
          <w:rPr>
            <w:szCs w:val="24"/>
          </w:rPr>
          <w:delText>all</w:delText>
        </w:r>
        <w:r w:rsidR="007C7807" w:rsidRPr="007C7807" w:rsidDel="007505CF">
          <w:rPr>
            <w:szCs w:val="24"/>
          </w:rPr>
          <w:delText xml:space="preserve"> the stories featured below them. Categories can range from a myriad of topics including: Politics, News, Finance, Sports, etc. </w:delText>
        </w:r>
        <w:r w:rsidR="004822A9" w:rsidDel="007505CF">
          <w:rPr>
            <w:szCs w:val="24"/>
          </w:rPr>
          <w:delText xml:space="preserve">It will be really interesting to see the overall distribution once the data has been imported into a database. </w:delText>
        </w:r>
      </w:del>
      <w:ins w:id="8" w:author="Jaren Johnson" w:date="2018-04-11T20:44:00Z">
        <w:r w:rsidR="007505CF">
          <w:rPr>
            <w:szCs w:val="24"/>
          </w:rPr>
          <w:t xml:space="preserve"> previous closing price, </w:t>
        </w:r>
      </w:ins>
      <w:ins w:id="9" w:author="Jaren Johnson" w:date="2018-04-11T20:45:00Z">
        <w:r w:rsidR="007505CF">
          <w:rPr>
            <w:szCs w:val="24"/>
          </w:rPr>
          <w:t>price differential between these two categories, and 1 year target estimate for the stock that the user entered.</w:t>
        </w:r>
      </w:ins>
    </w:p>
    <w:p w14:paraId="59B3B091" w14:textId="3A225EE7" w:rsidR="00C36F6B" w:rsidDel="00C36F6B" w:rsidRDefault="00C36F6B" w:rsidP="00A53B56">
      <w:pPr>
        <w:rPr>
          <w:del w:id="10" w:author="Jaren Johnson" w:date="2018-04-11T21:18:00Z"/>
          <w:szCs w:val="24"/>
        </w:rPr>
      </w:pPr>
      <w:ins w:id="11" w:author="Jaren Johnson" w:date="2018-04-11T21:17:00Z">
        <w:r>
          <w:rPr>
            <w:szCs w:val="24"/>
          </w:rPr>
          <w:t xml:space="preserve">Another table will display that stock’s performance in the year using the following metrics: </w:t>
        </w:r>
      </w:ins>
      <w:ins w:id="12" w:author="Jaren Johnson" w:date="2018-04-11T21:18:00Z">
        <w:r>
          <w:rPr>
            <w:szCs w:val="24"/>
          </w:rPr>
          <w:t>Market Capital, 2017 reported revenue,</w:t>
        </w:r>
      </w:ins>
    </w:p>
    <w:p w14:paraId="539F8C39" w14:textId="693CBF87" w:rsidR="00C36F6B" w:rsidRPr="007C7807" w:rsidRDefault="00C36F6B" w:rsidP="00A53B56">
      <w:pPr>
        <w:rPr>
          <w:ins w:id="13" w:author="Jaren Johnson" w:date="2018-04-11T21:18:00Z"/>
          <w:szCs w:val="24"/>
        </w:rPr>
      </w:pPr>
      <w:ins w:id="14" w:author="Jaren Johnson" w:date="2018-04-11T21:18:00Z">
        <w:r>
          <w:rPr>
            <w:szCs w:val="24"/>
          </w:rPr>
          <w:t xml:space="preserve"> and gross profit. The </w:t>
        </w:r>
      </w:ins>
      <w:ins w:id="15" w:author="Jaren Johnson" w:date="2018-04-11T21:19:00Z">
        <w:r>
          <w:rPr>
            <w:szCs w:val="24"/>
          </w:rPr>
          <w:t>‘Stock Name’</w:t>
        </w:r>
      </w:ins>
      <w:ins w:id="16" w:author="Jaren Johnson" w:date="2018-04-11T21:18:00Z">
        <w:r>
          <w:rPr>
            <w:szCs w:val="24"/>
          </w:rPr>
          <w:t xml:space="preserve"> will be a primary key for th</w:t>
        </w:r>
      </w:ins>
      <w:ins w:id="17" w:author="Jaren Johnson" w:date="2018-04-11T21:19:00Z">
        <w:r>
          <w:rPr>
            <w:szCs w:val="24"/>
          </w:rPr>
          <w:t xml:space="preserve">is table which can be linked to the “Stock Symbol” of the other. </w:t>
        </w:r>
      </w:ins>
    </w:p>
    <w:p w14:paraId="2C083EA8" w14:textId="4B0C83A0" w:rsidR="007C7807" w:rsidRDefault="007C7807" w:rsidP="00A53B56">
      <w:pPr>
        <w:rPr>
          <w:szCs w:val="24"/>
        </w:rPr>
      </w:pPr>
      <w:r w:rsidRPr="007C7807">
        <w:rPr>
          <w:szCs w:val="24"/>
        </w:rPr>
        <w:t xml:space="preserve">I plan on </w:t>
      </w:r>
      <w:del w:id="18" w:author="Jaren Johnson" w:date="2018-04-11T20:46:00Z">
        <w:r w:rsidRPr="007C7807" w:rsidDel="002D44DD">
          <w:rPr>
            <w:szCs w:val="24"/>
          </w:rPr>
          <w:delText>importing the extracted data into</w:delText>
        </w:r>
      </w:del>
      <w:ins w:id="19" w:author="Jaren Johnson" w:date="2018-04-11T20:46:00Z">
        <w:r w:rsidR="002D44DD">
          <w:rPr>
            <w:szCs w:val="24"/>
          </w:rPr>
          <w:t xml:space="preserve">updating </w:t>
        </w:r>
      </w:ins>
      <w:ins w:id="20" w:author="Jaren Johnson" w:date="2018-04-11T20:47:00Z">
        <w:r w:rsidR="002D44DD">
          <w:rPr>
            <w:szCs w:val="24"/>
          </w:rPr>
          <w:t xml:space="preserve">the </w:t>
        </w:r>
      </w:ins>
      <w:del w:id="21" w:author="Jaren Johnson" w:date="2018-04-11T20:47:00Z">
        <w:r w:rsidRPr="007C7807" w:rsidDel="002D44DD">
          <w:rPr>
            <w:szCs w:val="24"/>
          </w:rPr>
          <w:delText xml:space="preserve"> </w:delText>
        </w:r>
      </w:del>
      <w:del w:id="22" w:author="Jaren Johnson" w:date="2018-04-11T20:46:00Z">
        <w:r w:rsidRPr="007C7807" w:rsidDel="002D44DD">
          <w:rPr>
            <w:szCs w:val="24"/>
          </w:rPr>
          <w:delText>a</w:delText>
        </w:r>
      </w:del>
      <w:del w:id="23" w:author="Jaren Johnson" w:date="2018-04-11T20:47:00Z">
        <w:r w:rsidRPr="007C7807" w:rsidDel="002D44DD">
          <w:rPr>
            <w:szCs w:val="24"/>
          </w:rPr>
          <w:delText xml:space="preserve"> </w:delText>
        </w:r>
      </w:del>
      <w:r w:rsidRPr="007C7807">
        <w:rPr>
          <w:szCs w:val="24"/>
        </w:rPr>
        <w:t xml:space="preserve">SQLite file </w:t>
      </w:r>
      <w:ins w:id="24" w:author="Jaren Johnson" w:date="2018-04-11T20:47:00Z">
        <w:r w:rsidR="002D44DD">
          <w:rPr>
            <w:szCs w:val="24"/>
          </w:rPr>
          <w:t xml:space="preserve">with this information every time a user makes a new requests </w:t>
        </w:r>
      </w:ins>
      <w:r w:rsidRPr="007C7807">
        <w:rPr>
          <w:szCs w:val="24"/>
        </w:rPr>
        <w:t>and write queries to ensure that everything was copied over correctly</w:t>
      </w:r>
      <w:del w:id="25" w:author="Jaren Johnson" w:date="2018-04-11T20:47:00Z">
        <w:r w:rsidRPr="007C7807" w:rsidDel="002D44DD">
          <w:rPr>
            <w:szCs w:val="24"/>
          </w:rPr>
          <w:delText xml:space="preserve">. </w:delText>
        </w:r>
        <w:r w:rsidR="004822A9" w:rsidDel="002D44DD">
          <w:rPr>
            <w:szCs w:val="24"/>
          </w:rPr>
          <w:delText>Users will be able to write</w:delText>
        </w:r>
        <w:r w:rsidRPr="007C7807" w:rsidDel="002D44DD">
          <w:rPr>
            <w:szCs w:val="24"/>
          </w:rPr>
          <w:delText xml:space="preserve"> a query that displays the number of stories for a</w:delText>
        </w:r>
        <w:r w:rsidDel="002D44DD">
          <w:rPr>
            <w:szCs w:val="24"/>
          </w:rPr>
          <w:delText xml:space="preserve"> given</w:delText>
        </w:r>
        <w:r w:rsidRPr="007C7807" w:rsidDel="002D44DD">
          <w:rPr>
            <w:szCs w:val="24"/>
          </w:rPr>
          <w:delText xml:space="preserve"> topic (such as Sports) that are currently displayed either on Yahoo’s headlining stories o</w:delText>
        </w:r>
        <w:r w:rsidDel="002D44DD">
          <w:rPr>
            <w:szCs w:val="24"/>
          </w:rPr>
          <w:delText>r articles that are featured below them.</w:delText>
        </w:r>
        <w:r w:rsidR="004822A9" w:rsidDel="002D44DD">
          <w:rPr>
            <w:szCs w:val="24"/>
          </w:rPr>
          <w:delText xml:space="preserve"> </w:delText>
        </w:r>
      </w:del>
      <w:ins w:id="26" w:author="Jaren Johnson" w:date="2018-04-11T20:47:00Z">
        <w:r w:rsidR="002D44DD">
          <w:rPr>
            <w:szCs w:val="24"/>
          </w:rPr>
          <w:t xml:space="preserve">. </w:t>
        </w:r>
      </w:ins>
      <w:r w:rsidR="004822A9">
        <w:rPr>
          <w:szCs w:val="24"/>
        </w:rPr>
        <w:t>Beforehand, I will have all my data cached in a JSON file or dictionary to ensure that multiple requests for the same data are not being made.</w:t>
      </w:r>
    </w:p>
    <w:p w14:paraId="066063E2" w14:textId="0BBBF793" w:rsidR="007C7807" w:rsidRPr="007C7807" w:rsidRDefault="007C7807" w:rsidP="00A53B56">
      <w:pPr>
        <w:rPr>
          <w:szCs w:val="24"/>
        </w:rPr>
      </w:pPr>
      <w:r>
        <w:rPr>
          <w:szCs w:val="24"/>
        </w:rPr>
        <w:t xml:space="preserve">I will be using Plotly to display the results of </w:t>
      </w:r>
      <w:del w:id="27" w:author="Jaren Johnson" w:date="2018-04-11T20:48:00Z">
        <w:r w:rsidDel="002D44DD">
          <w:rPr>
            <w:szCs w:val="24"/>
          </w:rPr>
          <w:delText>each query</w:delText>
        </w:r>
      </w:del>
      <w:ins w:id="28" w:author="Jaren Johnson" w:date="2018-04-11T21:19:00Z">
        <w:r w:rsidR="001E74B7">
          <w:rPr>
            <w:szCs w:val="24"/>
          </w:rPr>
          <w:t>each user request</w:t>
        </w:r>
      </w:ins>
      <w:bookmarkStart w:id="29" w:name="_GoBack"/>
      <w:bookmarkEnd w:id="29"/>
      <w:r>
        <w:rPr>
          <w:szCs w:val="24"/>
        </w:rPr>
        <w:t xml:space="preserve">. I recently discovered the </w:t>
      </w:r>
      <w:hyperlink r:id="rId6" w:history="1">
        <w:r w:rsidRPr="007C7807">
          <w:rPr>
            <w:rStyle w:val="Hyperlink"/>
            <w:szCs w:val="24"/>
          </w:rPr>
          <w:t>Chart Studio</w:t>
        </w:r>
      </w:hyperlink>
      <w:r>
        <w:rPr>
          <w:szCs w:val="24"/>
        </w:rPr>
        <w:t xml:space="preserve"> extension in Plotly that will allow the user to write queries and see the data displayed with </w:t>
      </w:r>
      <w:r w:rsidR="004822A9">
        <w:rPr>
          <w:szCs w:val="24"/>
        </w:rPr>
        <w:t xml:space="preserve">its </w:t>
      </w:r>
      <w:r>
        <w:rPr>
          <w:szCs w:val="24"/>
        </w:rPr>
        <w:t>visualization feature</w:t>
      </w:r>
      <w:r w:rsidR="004822A9">
        <w:rPr>
          <w:szCs w:val="24"/>
        </w:rPr>
        <w:t xml:space="preserve">s. </w:t>
      </w:r>
    </w:p>
    <w:p w14:paraId="55BFEED6" w14:textId="77777777" w:rsidR="00A53B56" w:rsidRPr="007C7807" w:rsidRDefault="00A53B56" w:rsidP="00A53B56">
      <w:pPr>
        <w:rPr>
          <w:szCs w:val="24"/>
        </w:rPr>
      </w:pPr>
    </w:p>
    <w:p w14:paraId="3A407471" w14:textId="77777777" w:rsidR="00A53B56" w:rsidRPr="007C7807" w:rsidRDefault="00A53B56" w:rsidP="00A53B56">
      <w:pPr>
        <w:rPr>
          <w:szCs w:val="24"/>
        </w:rPr>
      </w:pPr>
    </w:p>
    <w:p w14:paraId="4351F568" w14:textId="77777777" w:rsidR="00A53B56" w:rsidRPr="007C7807" w:rsidRDefault="00A53B56" w:rsidP="00A53B56">
      <w:pPr>
        <w:rPr>
          <w:szCs w:val="24"/>
        </w:rPr>
      </w:pPr>
    </w:p>
    <w:p w14:paraId="6A972421" w14:textId="77777777" w:rsidR="00A53B56" w:rsidRPr="007C7807" w:rsidRDefault="00A53B56" w:rsidP="00A53B56">
      <w:pPr>
        <w:rPr>
          <w:szCs w:val="24"/>
        </w:rPr>
      </w:pPr>
    </w:p>
    <w:p w14:paraId="3DA08237" w14:textId="77777777" w:rsidR="00A53B56" w:rsidRPr="007C7807" w:rsidRDefault="00A53B56" w:rsidP="00A53B56">
      <w:pPr>
        <w:rPr>
          <w:szCs w:val="24"/>
        </w:rPr>
      </w:pPr>
    </w:p>
    <w:p w14:paraId="76C2BF64" w14:textId="4C7E4A93" w:rsidR="00826ED3" w:rsidRPr="007C7807" w:rsidRDefault="00CE40D7">
      <w:pPr>
        <w:rPr>
          <w:szCs w:val="24"/>
        </w:rPr>
      </w:pPr>
    </w:p>
    <w:sectPr w:rsidR="00826ED3" w:rsidRPr="007C78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B2FA" w14:textId="77777777" w:rsidR="00CE40D7" w:rsidRDefault="00CE40D7" w:rsidP="00A53B56">
      <w:pPr>
        <w:spacing w:after="0" w:line="240" w:lineRule="auto"/>
      </w:pPr>
      <w:r>
        <w:separator/>
      </w:r>
    </w:p>
  </w:endnote>
  <w:endnote w:type="continuationSeparator" w:id="0">
    <w:p w14:paraId="51278A26" w14:textId="77777777" w:rsidR="00CE40D7" w:rsidRDefault="00CE40D7" w:rsidP="00A5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4C4A" w14:textId="77777777" w:rsidR="00CE40D7" w:rsidRDefault="00CE40D7" w:rsidP="00A53B56">
      <w:pPr>
        <w:spacing w:after="0" w:line="240" w:lineRule="auto"/>
      </w:pPr>
      <w:r>
        <w:separator/>
      </w:r>
    </w:p>
  </w:footnote>
  <w:footnote w:type="continuationSeparator" w:id="0">
    <w:p w14:paraId="5C615B71" w14:textId="77777777" w:rsidR="00CE40D7" w:rsidRDefault="00CE40D7" w:rsidP="00A5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C9E8" w14:textId="6E90CADF" w:rsidR="00A53B56" w:rsidRDefault="00A53B56">
    <w:pPr>
      <w:pStyle w:val="Header"/>
    </w:pPr>
    <w:r>
      <w:t>Jaren Johnson</w:t>
    </w:r>
  </w:p>
  <w:p w14:paraId="43C3D11C" w14:textId="7A17E792" w:rsidR="00A53B56" w:rsidRDefault="00A53B56">
    <w:pPr>
      <w:pStyle w:val="Header"/>
    </w:pPr>
    <w:r>
      <w:t>SI 206</w:t>
    </w:r>
  </w:p>
  <w:p w14:paraId="021BD294" w14:textId="52BDEAC1" w:rsidR="00A53B56" w:rsidRDefault="00A53B56">
    <w:pPr>
      <w:pStyle w:val="Header"/>
    </w:pPr>
    <w:r>
      <w:t>Final Project Proposal</w:t>
    </w:r>
  </w:p>
  <w:p w14:paraId="00077A4F" w14:textId="77777777" w:rsidR="00A53B56" w:rsidRDefault="00A53B5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ren Johnson">
    <w15:presenceInfo w15:providerId="None" w15:userId="Jaren Joh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56"/>
    <w:rsid w:val="0000739F"/>
    <w:rsid w:val="001A5DFB"/>
    <w:rsid w:val="001E74B7"/>
    <w:rsid w:val="002D44DD"/>
    <w:rsid w:val="004822A9"/>
    <w:rsid w:val="007505CF"/>
    <w:rsid w:val="007A5F7E"/>
    <w:rsid w:val="007C7807"/>
    <w:rsid w:val="00A53B56"/>
    <w:rsid w:val="00AE3B74"/>
    <w:rsid w:val="00C36F6B"/>
    <w:rsid w:val="00CE36D0"/>
    <w:rsid w:val="00CE40D7"/>
    <w:rsid w:val="00E4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1259"/>
  <w15:chartTrackingRefBased/>
  <w15:docId w15:val="{5AA860A7-84BF-4AF2-953C-BE0E9281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B56"/>
  </w:style>
  <w:style w:type="paragraph" w:styleId="Footer">
    <w:name w:val="footer"/>
    <w:basedOn w:val="Normal"/>
    <w:link w:val="FooterChar"/>
    <w:uiPriority w:val="99"/>
    <w:unhideWhenUsed/>
    <w:rsid w:val="00A5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B56"/>
  </w:style>
  <w:style w:type="character" w:styleId="Hyperlink">
    <w:name w:val="Hyperlink"/>
    <w:basedOn w:val="DefaultParagraphFont"/>
    <w:uiPriority w:val="99"/>
    <w:unhideWhenUsed/>
    <w:rsid w:val="00A53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B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plot.ly/database-connectors/query-from-plotl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Johnson</dc:creator>
  <cp:keywords/>
  <dc:description/>
  <cp:lastModifiedBy>Johnson, Jaren</cp:lastModifiedBy>
  <cp:revision>2</cp:revision>
  <dcterms:created xsi:type="dcterms:W3CDTF">2018-04-12T01:32:00Z</dcterms:created>
  <dcterms:modified xsi:type="dcterms:W3CDTF">2018-04-12T01:32:00Z</dcterms:modified>
</cp:coreProperties>
</file>